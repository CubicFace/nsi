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062"/>
      </w:tblGrid>
      <w:tr w:rsidR="00AC789D" w14:paraId="08123974" w14:textId="77777777" w:rsidTr="00AC789D">
        <w:tc>
          <w:tcPr>
            <w:tcW w:w="9062" w:type="dxa"/>
          </w:tcPr>
          <w:p w14:paraId="3155FE41" w14:textId="77777777" w:rsidR="00AC789D" w:rsidRDefault="00AC789D" w:rsidP="00AC789D">
            <w:pPr>
              <w:jc w:val="center"/>
              <w:rPr>
                <w:rStyle w:val="BookTitle"/>
                <w:rFonts w:asciiTheme="majorHAnsi" w:hAnsiTheme="majorHAnsi" w:cstheme="majorHAnsi"/>
                <w:i w:val="0"/>
                <w:sz w:val="28"/>
              </w:rPr>
            </w:pPr>
            <w:r>
              <w:rPr>
                <w:rStyle w:val="BookTitle"/>
                <w:rFonts w:asciiTheme="majorHAnsi" w:hAnsiTheme="majorHAnsi" w:cstheme="majorHAnsi"/>
                <w:i w:val="0"/>
                <w:sz w:val="28"/>
                <w:u w:val="single"/>
              </w:rPr>
              <w:t>Systèmes d’exploitation</w:t>
            </w:r>
            <w:r>
              <w:rPr>
                <w:rStyle w:val="BookTitle"/>
                <w:rFonts w:asciiTheme="majorHAnsi" w:hAnsiTheme="majorHAnsi" w:cstheme="majorHAnsi"/>
                <w:i w:val="0"/>
                <w:sz w:val="28"/>
              </w:rPr>
              <w:t xml:space="preserve"> </w:t>
            </w:r>
          </w:p>
          <w:p w14:paraId="4B07DF66" w14:textId="77777777" w:rsidR="00AC789D" w:rsidRPr="00AC789D" w:rsidRDefault="00AC789D" w:rsidP="00AC789D">
            <w:pPr>
              <w:jc w:val="center"/>
              <w:rPr>
                <w:rStyle w:val="BookTitle"/>
                <w:rFonts w:asciiTheme="majorHAnsi" w:hAnsiTheme="majorHAnsi" w:cstheme="majorHAnsi"/>
                <w:i w:val="0"/>
                <w:sz w:val="28"/>
              </w:rPr>
            </w:pPr>
            <w:r>
              <w:rPr>
                <w:rStyle w:val="BookTitle"/>
                <w:rFonts w:asciiTheme="majorHAnsi" w:hAnsiTheme="majorHAnsi" w:cstheme="majorHAnsi"/>
                <w:i w:val="0"/>
                <w:sz w:val="28"/>
              </w:rPr>
              <w:t>TP : Les différence</w:t>
            </w:r>
            <w:ins w:id="0" w:author="RATOVO MANASSE" w:date="2020-03-12T16:04:00Z">
              <w:r w:rsidR="00A16588">
                <w:rPr>
                  <w:rStyle w:val="BookTitle"/>
                  <w:rFonts w:asciiTheme="majorHAnsi" w:hAnsiTheme="majorHAnsi" w:cstheme="majorHAnsi"/>
                  <w:i w:val="0"/>
                  <w:sz w:val="28"/>
                </w:rPr>
                <w:t>s</w:t>
              </w:r>
            </w:ins>
            <w:r>
              <w:rPr>
                <w:rStyle w:val="BookTitle"/>
                <w:rFonts w:asciiTheme="majorHAnsi" w:hAnsiTheme="majorHAnsi" w:cstheme="majorHAnsi"/>
                <w:i w:val="0"/>
                <w:sz w:val="28"/>
              </w:rPr>
              <w:t xml:space="preserve"> entre Windows et Linux</w:t>
            </w:r>
          </w:p>
        </w:tc>
      </w:tr>
    </w:tbl>
    <w:p w14:paraId="3E32D21C" w14:textId="77777777" w:rsidR="00AC789D" w:rsidRDefault="00AC789D" w:rsidP="00AC789D">
      <w:pPr>
        <w:pStyle w:val="Heading1"/>
        <w:rPr>
          <w:ins w:id="1" w:author="RATOVO MANASSE" w:date="2020-03-12T16:05:00Z"/>
        </w:rPr>
      </w:pPr>
      <w:r w:rsidRPr="00AC789D">
        <w:t>Partie 1 : Windows</w:t>
      </w:r>
    </w:p>
    <w:p w14:paraId="3EB35423" w14:textId="77777777" w:rsidR="00A16588" w:rsidRPr="005B1060" w:rsidRDefault="00A16588">
      <w:pPr>
        <w:pPrChange w:id="2" w:author="RATOVO MANASSE" w:date="2020-03-12T16:05:00Z">
          <w:pPr>
            <w:pStyle w:val="Heading1"/>
          </w:pPr>
        </w:pPrChange>
      </w:pPr>
      <w:ins w:id="3" w:author="RATOVO MANASSE" w:date="2020-03-12T16:05:00Z">
        <w:r>
          <w:t xml:space="preserve">Ici, nous reverrons les gestes </w:t>
        </w:r>
      </w:ins>
      <w:ins w:id="4" w:author="RATOVO MANASSE" w:date="2020-03-12T16:06:00Z">
        <w:r>
          <w:t>basiques</w:t>
        </w:r>
      </w:ins>
      <w:ins w:id="5" w:author="RATOVO MANASSE" w:date="2020-03-12T16:05:00Z">
        <w:r>
          <w:t xml:space="preserve"> </w:t>
        </w:r>
      </w:ins>
      <w:ins w:id="6" w:author="RATOVO MANASSE" w:date="2020-03-12T16:06:00Z">
        <w:r>
          <w:t xml:space="preserve">de « tout développeur » </w:t>
        </w:r>
      </w:ins>
      <w:ins w:id="7" w:author="RATOVO MANASSE" w:date="2020-03-12T16:05:00Z">
        <w:r>
          <w:t xml:space="preserve">sur </w:t>
        </w:r>
      </w:ins>
      <w:ins w:id="8" w:author="RATOVO MANASSE" w:date="2020-03-12T16:06:00Z">
        <w:r>
          <w:t>Windows</w:t>
        </w:r>
      </w:ins>
      <w:ins w:id="9" w:author="RATOVO MANASSE" w:date="2020-03-12T16:14:00Z">
        <w:r w:rsidR="00777B37">
          <w:t>.</w:t>
        </w:r>
      </w:ins>
    </w:p>
    <w:p w14:paraId="00AFA600" w14:textId="77777777" w:rsidR="00D87E71" w:rsidRPr="00D87E71" w:rsidDel="00A16588" w:rsidRDefault="00D87E71" w:rsidP="00D87E71">
      <w:pPr>
        <w:rPr>
          <w:del w:id="10" w:author="RATOVO MANASSE" w:date="2020-03-12T16:05:00Z"/>
        </w:rPr>
      </w:pPr>
      <w:del w:id="11" w:author="RATOVO MANASSE" w:date="2020-03-12T16:05:00Z">
        <w:r w:rsidDel="00A16588">
          <w:delText>Ici, on va revoir comment on gère les fichiers et les dossiers sous Windows.</w:delText>
        </w:r>
      </w:del>
    </w:p>
    <w:p w14:paraId="6D7FF4F6" w14:textId="77777777" w:rsidR="00AC789D" w:rsidRDefault="00AC789D" w:rsidP="00AC789D">
      <w:pPr>
        <w:pStyle w:val="Heading2"/>
      </w:pPr>
      <w:r>
        <w:t>Exercice 1 :</w:t>
      </w:r>
      <w:r w:rsidR="003E6A6F">
        <w:t xml:space="preserve"> Gestion de fichiers et de dossiers</w:t>
      </w:r>
    </w:p>
    <w:p w14:paraId="60E56C97" w14:textId="77777777" w:rsidR="003E6A6F" w:rsidRDefault="00AE261B" w:rsidP="003E6A6F">
      <w:pPr>
        <w:pStyle w:val="ListParagraph"/>
        <w:numPr>
          <w:ilvl w:val="0"/>
          <w:numId w:val="1"/>
        </w:numPr>
      </w:pPr>
      <w:ins w:id="12" w:author="RATOVO MANASSE" w:date="2020-03-12T15:55:00Z">
        <w:r>
          <w:t xml:space="preserve">Naviguer à travers des dossiers : </w:t>
        </w:r>
      </w:ins>
      <w:r w:rsidR="00D87E71">
        <w:t>Dans ce premier exercice, le travail sera effectué dans un espace personnel (en l’occurrence ici, le vôtre chez Saint-Charles</w:t>
      </w:r>
    </w:p>
    <w:p w14:paraId="5C83BF89" w14:textId="77777777" w:rsidR="003E6A6F" w:rsidRDefault="00F85130" w:rsidP="00F85130">
      <w:pPr>
        <w:pStyle w:val="ListParagraph"/>
        <w:numPr>
          <w:ilvl w:val="0"/>
          <w:numId w:val="2"/>
        </w:numPr>
        <w:jc w:val="both"/>
      </w:pPr>
      <w:r>
        <w:t xml:space="preserve">Dans </w:t>
      </w:r>
      <w:r w:rsidR="00D87E71">
        <w:t>la</w:t>
      </w:r>
      <w:r>
        <w:t xml:space="preserve"> barre des tâches (</w:t>
      </w:r>
      <w:r w:rsidR="00D87E71">
        <w:t xml:space="preserve">généralement </w:t>
      </w:r>
      <w:r>
        <w:t xml:space="preserve">barre en bas de l’écran) </w:t>
      </w:r>
      <w:r w:rsidR="00D87E71">
        <w:t xml:space="preserve">on clique sur l’icône de l’Explorateur Windows, l’icône de dossier. </w:t>
      </w:r>
      <w:r>
        <w:t xml:space="preserve"> </w:t>
      </w:r>
      <w:r>
        <w:rPr>
          <w:i/>
        </w:rPr>
        <w:t xml:space="preserve">(Avancé : </w:t>
      </w:r>
      <w:r w:rsidR="00D87E71">
        <w:rPr>
          <w:i/>
        </w:rPr>
        <w:t>On peut aussi utiliser</w:t>
      </w:r>
      <w:r>
        <w:rPr>
          <w:i/>
        </w:rPr>
        <w:t xml:space="preserve"> le raccourci Win+E</w:t>
      </w:r>
      <w:r w:rsidR="00D87E71">
        <w:rPr>
          <w:i/>
        </w:rPr>
        <w:t>, Win étant le logo Windows sur le clavier</w:t>
      </w:r>
      <w:r>
        <w:rPr>
          <w:i/>
        </w:rPr>
        <w:t>)</w:t>
      </w:r>
    </w:p>
    <w:p w14:paraId="4557CD13" w14:textId="77777777" w:rsidR="00F85130" w:rsidRDefault="006D716C" w:rsidP="00F85130">
      <w:r>
        <w:pict w14:anchorId="6A1FE1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4.25pt">
            <v:imagedata r:id="rId8" o:title="taskbar"/>
          </v:shape>
        </w:pict>
      </w:r>
    </w:p>
    <w:p w14:paraId="546337BB" w14:textId="77777777" w:rsidR="00F85130" w:rsidRDefault="00F85130" w:rsidP="00F85130">
      <w:pPr>
        <w:pStyle w:val="ListParagraph"/>
        <w:numPr>
          <w:ilvl w:val="0"/>
          <w:numId w:val="2"/>
        </w:numPr>
        <w:jc w:val="both"/>
      </w:pPr>
      <w:r>
        <w:t xml:space="preserve">Une fois la fenêtre ouverte, dans le menu de gauche </w:t>
      </w:r>
      <w:r w:rsidR="00D87E71">
        <w:t>on clique</w:t>
      </w:r>
      <w:r>
        <w:t xml:space="preserve"> sur « Ce PC » - alternativement en fonction de la version de Windows et de la configuration, l’icône est trouvable sur le bureau ou dans le menu démarrer (le menu qui apparaît quand on appuie sur le logo Windows en bas à gauche).</w:t>
      </w:r>
    </w:p>
    <w:p w14:paraId="7D5DD500" w14:textId="77777777" w:rsidR="00F85130" w:rsidRDefault="006D716C" w:rsidP="00D87E71">
      <w:r>
        <w:pict w14:anchorId="641D06F6">
          <v:shape id="_x0000_i1026" type="#_x0000_t75" style="width:477.75pt;height:416.25pt">
            <v:imagedata r:id="rId9" o:title="WinExplorer1"/>
          </v:shape>
        </w:pict>
      </w:r>
    </w:p>
    <w:p w14:paraId="13C15990" w14:textId="77777777" w:rsidR="00F85130" w:rsidRDefault="00D87E71" w:rsidP="00D87E71">
      <w:pPr>
        <w:pStyle w:val="ListParagraph"/>
        <w:numPr>
          <w:ilvl w:val="0"/>
          <w:numId w:val="2"/>
        </w:numPr>
      </w:pPr>
      <w:r>
        <w:lastRenderedPageBreak/>
        <w:t>La fenêtre change et on clique</w:t>
      </w:r>
      <w:r w:rsidR="00F85130">
        <w:t xml:space="preserve"> sur le disque assigné à </w:t>
      </w:r>
      <w:r>
        <w:t>son</w:t>
      </w:r>
      <w:r w:rsidR="00F85130">
        <w:t xml:space="preserve"> nom.</w:t>
      </w:r>
      <w:r w:rsidR="006D716C">
        <w:pict w14:anchorId="48A0F5B1">
          <v:shape id="_x0000_i1027" type="#_x0000_t75" style="width:249.75pt;height:217.5pt">
            <v:imagedata r:id="rId10" o:title="WinExplorer2"/>
          </v:shape>
        </w:pict>
      </w:r>
    </w:p>
    <w:p w14:paraId="7B95A6D3" w14:textId="77777777" w:rsidR="00F85130" w:rsidRDefault="00D87E71" w:rsidP="0088314A">
      <w:pPr>
        <w:pStyle w:val="ListParagraph"/>
        <w:numPr>
          <w:ilvl w:val="0"/>
          <w:numId w:val="2"/>
        </w:numPr>
        <w:jc w:val="both"/>
      </w:pPr>
      <w:r>
        <w:t>On</w:t>
      </w:r>
      <w:r w:rsidR="0088314A">
        <w:t xml:space="preserve"> </w:t>
      </w:r>
      <w:r>
        <w:t xml:space="preserve">arrive </w:t>
      </w:r>
      <w:r w:rsidR="0088314A">
        <w:t xml:space="preserve">arrivé sur une page </w:t>
      </w:r>
      <w:r w:rsidR="0088314A">
        <w:rPr>
          <w:i/>
        </w:rPr>
        <w:t>à peu près</w:t>
      </w:r>
      <w:r w:rsidR="0088314A">
        <w:t xml:space="preserve"> similaire à celle-ci (le contenu diffère en fonction de ce que </w:t>
      </w:r>
      <w:r>
        <w:t>la personne possédant la session a</w:t>
      </w:r>
      <w:r w:rsidR="0088314A">
        <w:t xml:space="preserve"> fait sur cet espace lors des années précédentes dans l’établissement).</w:t>
      </w:r>
    </w:p>
    <w:p w14:paraId="372DF1BA" w14:textId="77777777" w:rsidR="0088314A" w:rsidRDefault="006D716C" w:rsidP="0088314A">
      <w:pPr>
        <w:jc w:val="center"/>
      </w:pPr>
      <w:r>
        <w:pict w14:anchorId="61FE5779">
          <v:shape id="_x0000_i1028" type="#_x0000_t75" style="width:315pt;height:273pt">
            <v:imagedata r:id="rId11" o:title="WinExplorer3"/>
          </v:shape>
        </w:pict>
      </w:r>
    </w:p>
    <w:p w14:paraId="789F36D2" w14:textId="77777777" w:rsidR="00D87E71" w:rsidRDefault="00D87E71">
      <w:r>
        <w:br w:type="page"/>
      </w:r>
    </w:p>
    <w:p w14:paraId="0F0716B8" w14:textId="77777777" w:rsidR="00D87E71" w:rsidRDefault="00D87E71" w:rsidP="0088314A">
      <w:pPr>
        <w:jc w:val="center"/>
      </w:pPr>
    </w:p>
    <w:p w14:paraId="1DFF5136" w14:textId="77777777" w:rsidR="0088314A" w:rsidRDefault="00D87E71" w:rsidP="0088314A">
      <w:pPr>
        <w:pStyle w:val="ListParagraph"/>
        <w:numPr>
          <w:ilvl w:val="0"/>
          <w:numId w:val="1"/>
        </w:numPr>
      </w:pPr>
      <w:r>
        <w:t>Créer</w:t>
      </w:r>
      <w:r w:rsidR="0088314A">
        <w:t xml:space="preserve"> un dossier « NSI »</w:t>
      </w:r>
    </w:p>
    <w:p w14:paraId="66DB3937" w14:textId="77777777" w:rsidR="00806978" w:rsidRDefault="00D87E71" w:rsidP="00B205B9">
      <w:pPr>
        <w:pStyle w:val="ListParagraph"/>
        <w:numPr>
          <w:ilvl w:val="0"/>
          <w:numId w:val="2"/>
        </w:numPr>
      </w:pPr>
      <w:r>
        <w:t>On fait</w:t>
      </w:r>
      <w:r w:rsidR="0088314A">
        <w:t xml:space="preserve"> un clic sur le bouton droit de la souris (aussi dit « clic droit »</w:t>
      </w:r>
      <w:r w:rsidR="00F01CF6">
        <w:t>) et dans le menu qui suit</w:t>
      </w:r>
      <w:r w:rsidR="00AA3D1F">
        <w:t>e</w:t>
      </w:r>
      <w:r w:rsidR="00F01CF6">
        <w:t xml:space="preserve"> </w:t>
      </w:r>
      <w:r w:rsidR="00AA3D1F">
        <w:t>on passe la</w:t>
      </w:r>
      <w:r w:rsidR="00F01CF6">
        <w:t xml:space="preserve"> souris sur « Nouveau » et dans le nouveau menu qui a</w:t>
      </w:r>
      <w:r w:rsidR="00B205B9">
        <w:t xml:space="preserve">pparaît </w:t>
      </w:r>
      <w:r w:rsidR="00AA3D1F">
        <w:t>on clique</w:t>
      </w:r>
      <w:r w:rsidR="00B205B9">
        <w:t xml:space="preserve"> sur « Dossier »</w:t>
      </w:r>
      <w:r w:rsidR="00806978">
        <w:t>.</w:t>
      </w:r>
      <w:r w:rsidR="00131B07">
        <w:t xml:space="preserve"> </w:t>
      </w:r>
      <w:r w:rsidR="00131B07">
        <w:rPr>
          <w:i/>
        </w:rPr>
        <w:t>(Avancé : on peut aussi utiliser le raccourci Ctrl+Maj+N)</w:t>
      </w:r>
      <w:r w:rsidR="006D716C">
        <w:pict w14:anchorId="756EA46E">
          <v:shape id="_x0000_i1029" type="#_x0000_t75" style="width:319.5pt;height:234.75pt">
            <v:imagedata r:id="rId12" o:title="WinExplorer4"/>
          </v:shape>
        </w:pict>
      </w:r>
    </w:p>
    <w:p w14:paraId="032EE074" w14:textId="77777777" w:rsidR="00806978" w:rsidRDefault="00806978"/>
    <w:p w14:paraId="38658414" w14:textId="77777777" w:rsidR="00806978" w:rsidRDefault="00806978" w:rsidP="00806978">
      <w:pPr>
        <w:pStyle w:val="ListParagraph"/>
        <w:numPr>
          <w:ilvl w:val="0"/>
          <w:numId w:val="2"/>
        </w:numPr>
      </w:pPr>
      <w:r>
        <w:t xml:space="preserve">Après création, il </w:t>
      </w:r>
      <w:r w:rsidR="00AA3D1F">
        <w:t>nous</w:t>
      </w:r>
      <w:r>
        <w:t xml:space="preserve"> propose déjà de le renommer, donc </w:t>
      </w:r>
      <w:r w:rsidR="00AA3D1F">
        <w:t>on le renomme</w:t>
      </w:r>
      <w:r>
        <w:t xml:space="preserve"> en « NSI » et </w:t>
      </w:r>
      <w:r w:rsidR="00AA3D1F">
        <w:t>on appuie</w:t>
      </w:r>
      <w:r>
        <w:t xml:space="preserve"> sur entrée</w:t>
      </w:r>
      <w:r w:rsidR="00AA3D1F">
        <w:t xml:space="preserve"> pour confirmer</w:t>
      </w:r>
      <w:r>
        <w:t>.</w:t>
      </w:r>
    </w:p>
    <w:p w14:paraId="2988C71D" w14:textId="77777777" w:rsidR="00D87E71" w:rsidRDefault="006D716C" w:rsidP="00806978">
      <w:r>
        <w:pict w14:anchorId="30A70A3F">
          <v:shape id="_x0000_i1030" type="#_x0000_t75" style="width:449.25pt;height:127.5pt">
            <v:imagedata r:id="rId13" o:title="WinExplorer5"/>
          </v:shape>
        </w:pict>
      </w:r>
    </w:p>
    <w:p w14:paraId="7F4B77D3" w14:textId="77777777" w:rsidR="00131B07" w:rsidRDefault="00131B07">
      <w:r>
        <w:br w:type="page"/>
      </w:r>
    </w:p>
    <w:p w14:paraId="0D40E71F" w14:textId="77777777" w:rsidR="00131B07" w:rsidRDefault="00131B07" w:rsidP="00806978"/>
    <w:p w14:paraId="0DEF4158" w14:textId="77777777" w:rsidR="00131B07" w:rsidRDefault="00D87E71" w:rsidP="00D87E71">
      <w:pPr>
        <w:pStyle w:val="ListParagraph"/>
        <w:numPr>
          <w:ilvl w:val="0"/>
          <w:numId w:val="2"/>
        </w:numPr>
      </w:pPr>
      <w:r>
        <w:t xml:space="preserve">Si </w:t>
      </w:r>
      <w:r w:rsidR="00AA3D1F">
        <w:t>on a</w:t>
      </w:r>
      <w:r>
        <w:t xml:space="preserve"> fait une erreur en renommant le fichier, </w:t>
      </w:r>
      <w:r w:rsidR="00AA3D1F">
        <w:t>on</w:t>
      </w:r>
      <w:r>
        <w:t xml:space="preserve"> </w:t>
      </w:r>
      <w:r w:rsidR="00AA3D1F">
        <w:t xml:space="preserve">peut </w:t>
      </w:r>
      <w:r>
        <w:t>toujours le renommer en cliquant sur le fichier</w:t>
      </w:r>
      <w:r w:rsidR="00AA3D1F">
        <w:t xml:space="preserve"> puis cliquer droit sur le dossier pour afficher un menu similaire à tout à l’heure et cliquer sur renommer.</w:t>
      </w:r>
      <w:r w:rsidR="00131B07">
        <w:t xml:space="preserve"> </w:t>
      </w:r>
      <w:r w:rsidR="00131B07">
        <w:rPr>
          <w:i/>
        </w:rPr>
        <w:t>(Avancé : on peut aussi utiliser le bouton F2 sur le clavier pour renommer)</w:t>
      </w:r>
    </w:p>
    <w:p w14:paraId="2EAA7F79" w14:textId="77777777" w:rsidR="00131B07" w:rsidRDefault="006D716C" w:rsidP="00131B07">
      <w:pPr>
        <w:ind w:left="708" w:firstLine="708"/>
      </w:pPr>
      <w:r>
        <w:pict w14:anchorId="1340D726">
          <v:shape id="_x0000_i1031" type="#_x0000_t75" style="width:192.75pt;height:302.25pt">
            <v:imagedata r:id="rId14" o:title="WinExplorer6" croptop="210f" cropleft="315f"/>
          </v:shape>
        </w:pict>
      </w:r>
    </w:p>
    <w:p w14:paraId="5DE908C4" w14:textId="77777777" w:rsidR="00131B07" w:rsidRDefault="00131B07" w:rsidP="00131B07">
      <w:pPr>
        <w:pStyle w:val="ListParagraph"/>
        <w:numPr>
          <w:ilvl w:val="0"/>
          <w:numId w:val="1"/>
        </w:numPr>
      </w:pPr>
      <w:r>
        <w:t>Créer un sous-dossier</w:t>
      </w:r>
    </w:p>
    <w:p w14:paraId="50022FCD" w14:textId="77777777" w:rsidR="00131B07" w:rsidRDefault="00131B07" w:rsidP="00131B07">
      <w:pPr>
        <w:pStyle w:val="ListParagraph"/>
        <w:numPr>
          <w:ilvl w:val="0"/>
          <w:numId w:val="2"/>
        </w:numPr>
      </w:pPr>
      <w:r>
        <w:t xml:space="preserve">Pour créer un sous-dossier, ce sont exactement les mêmes étapes que précédemment, sauf que l’on crée le dossier dans le dossier qu’on a créé. Pour se </w:t>
      </w:r>
      <w:r w:rsidR="00AE261B">
        <w:t>faire, on double-clique sur le dossier afin d’afficher son contenu (ici vide).</w:t>
      </w:r>
    </w:p>
    <w:p w14:paraId="7EF0BB30" w14:textId="77777777" w:rsidR="00AE261B" w:rsidRDefault="00AE261B" w:rsidP="00AE261B">
      <w:pPr>
        <w:pStyle w:val="ListParagraph"/>
        <w:numPr>
          <w:ilvl w:val="0"/>
          <w:numId w:val="4"/>
        </w:numPr>
        <w:rPr>
          <w:ins w:id="13" w:author="RATOVO MANASSE" w:date="2020-03-12T15:54:00Z"/>
        </w:rPr>
      </w:pPr>
      <w:r>
        <w:t>Créez les sous-dossiers « Cours »</w:t>
      </w:r>
      <w:ins w:id="14" w:author="RATOVO MANASSE" w:date="2020-03-12T15:54:00Z">
        <w:r>
          <w:t>,</w:t>
        </w:r>
      </w:ins>
      <w:del w:id="15" w:author="RATOVO MANASSE" w:date="2020-03-12T15:54:00Z">
        <w:r w:rsidDel="00AE261B">
          <w:delText xml:space="preserve"> et</w:delText>
        </w:r>
      </w:del>
      <w:r>
        <w:t xml:space="preserve"> « Projet »</w:t>
      </w:r>
      <w:ins w:id="16" w:author="RATOVO MANASSE" w:date="2020-03-12T15:54:00Z">
        <w:r>
          <w:t xml:space="preserve"> et « Test »</w:t>
        </w:r>
      </w:ins>
      <w:r>
        <w:t>.</w:t>
      </w:r>
    </w:p>
    <w:p w14:paraId="744A19F8" w14:textId="77777777" w:rsidR="00AE261B" w:rsidRDefault="00AE261B">
      <w:pPr>
        <w:pStyle w:val="ListParagraph"/>
        <w:numPr>
          <w:ilvl w:val="0"/>
          <w:numId w:val="1"/>
        </w:numPr>
        <w:rPr>
          <w:ins w:id="17" w:author="RATOVO MANASSE" w:date="2020-03-12T15:55:00Z"/>
        </w:rPr>
        <w:pPrChange w:id="18" w:author="RATOVO MANASSE" w:date="2020-03-12T15:54:00Z">
          <w:pPr>
            <w:pStyle w:val="ListParagraph"/>
            <w:numPr>
              <w:numId w:val="4"/>
            </w:numPr>
            <w:ind w:left="1428" w:hanging="360"/>
          </w:pPr>
        </w:pPrChange>
      </w:pPr>
      <w:ins w:id="19" w:author="RATOVO MANASSE" w:date="2020-03-12T15:54:00Z">
        <w:r>
          <w:t>Supprimer</w:t>
        </w:r>
      </w:ins>
      <w:ins w:id="20" w:author="RATOVO MANASSE" w:date="2020-03-12T15:55:00Z">
        <w:r>
          <w:t xml:space="preserve"> un dossier</w:t>
        </w:r>
      </w:ins>
    </w:p>
    <w:p w14:paraId="59D330E9" w14:textId="77777777" w:rsidR="00AE261B" w:rsidRDefault="00AE261B">
      <w:pPr>
        <w:pStyle w:val="ListParagraph"/>
        <w:numPr>
          <w:ilvl w:val="0"/>
          <w:numId w:val="2"/>
        </w:numPr>
        <w:rPr>
          <w:ins w:id="21" w:author="RATOVO MANASSE" w:date="2020-03-12T16:19:00Z"/>
        </w:rPr>
        <w:pPrChange w:id="22" w:author="RATOVO MANASSE" w:date="2020-03-12T15:56:00Z">
          <w:pPr>
            <w:pStyle w:val="ListParagraph"/>
            <w:numPr>
              <w:numId w:val="4"/>
            </w:numPr>
            <w:ind w:left="1428" w:hanging="360"/>
          </w:pPr>
        </w:pPrChange>
      </w:pPr>
      <w:ins w:id="23" w:author="RATOVO MANASSE" w:date="2020-03-12T15:56:00Z">
        <w:r>
          <w:t xml:space="preserve">Pour supprimer un dossier, il faut </w:t>
        </w:r>
      </w:ins>
      <w:ins w:id="24" w:author="RATOVO MANASSE" w:date="2020-03-12T15:57:00Z">
        <w:r>
          <w:t xml:space="preserve">sélectionner et </w:t>
        </w:r>
      </w:ins>
      <w:ins w:id="25" w:author="RATOVO MANASSE" w:date="2020-03-12T15:56:00Z">
        <w:r>
          <w:t>cliquer droit sur le dossier</w:t>
        </w:r>
      </w:ins>
      <w:ins w:id="26" w:author="RATOVO MANASSE" w:date="2020-03-12T15:57:00Z">
        <w:r>
          <w:t>, et cliquer sur « Supprimer » dans le menu.</w:t>
        </w:r>
      </w:ins>
    </w:p>
    <w:p w14:paraId="16083131" w14:textId="77777777" w:rsidR="00777B37" w:rsidRDefault="00777B37">
      <w:pPr>
        <w:ind w:left="708"/>
        <w:rPr>
          <w:ins w:id="27" w:author="RATOVO MANASSE" w:date="2020-03-12T16:26:00Z"/>
        </w:rPr>
        <w:pPrChange w:id="28" w:author="RATOVO MANASSE" w:date="2020-03-12T16:18:00Z">
          <w:pPr>
            <w:pStyle w:val="ListParagraph"/>
            <w:numPr>
              <w:numId w:val="4"/>
            </w:numPr>
            <w:ind w:left="1428" w:hanging="360"/>
          </w:pPr>
        </w:pPrChange>
      </w:pPr>
      <w:ins w:id="29" w:author="RATOVO MANASSE" w:date="2020-03-12T16:18:00Z">
        <w:r>
          <w:rPr>
            <w:b/>
            <w:i/>
            <w:u w:val="single"/>
          </w:rPr>
          <w:t>Remarque :</w:t>
        </w:r>
        <w:r>
          <w:t xml:space="preserve"> toutes ses manipulations de gestion sont identique</w:t>
        </w:r>
      </w:ins>
      <w:ins w:id="30" w:author="RATOVO MANASSE" w:date="2020-03-12T16:19:00Z">
        <w:r>
          <w:t>s</w:t>
        </w:r>
      </w:ins>
      <w:ins w:id="31" w:author="RATOVO MANASSE" w:date="2020-03-12T16:18:00Z">
        <w:r>
          <w:t xml:space="preserve"> pour </w:t>
        </w:r>
      </w:ins>
      <w:ins w:id="32" w:author="RATOVO MANASSE" w:date="2020-03-12T16:19:00Z">
        <w:r>
          <w:rPr>
            <w:u w:val="single"/>
          </w:rPr>
          <w:t>tout type</w:t>
        </w:r>
        <w:r>
          <w:t xml:space="preserve"> de fichier.</w:t>
        </w:r>
      </w:ins>
    </w:p>
    <w:p w14:paraId="5353D068" w14:textId="77777777" w:rsidR="005B1060" w:rsidRDefault="005B1060" w:rsidP="005B1060">
      <w:pPr>
        <w:ind w:left="708"/>
        <w:rPr>
          <w:ins w:id="33" w:author="RATOVO MANASSE" w:date="2020-03-12T16:26:00Z"/>
          <w:i/>
        </w:rPr>
      </w:pPr>
      <w:ins w:id="34" w:author="RATOVO MANASSE" w:date="2020-03-12T16:26:00Z">
        <w:r>
          <w:rPr>
            <w:i/>
          </w:rPr>
          <w:t>(Avancé : On peut utiliser les raccourcis suivants pour aller plus vite :</w:t>
        </w:r>
      </w:ins>
    </w:p>
    <w:p w14:paraId="516F1B0B" w14:textId="77777777" w:rsidR="005B1060" w:rsidRDefault="005B1060" w:rsidP="005B1060">
      <w:pPr>
        <w:pStyle w:val="ListParagraph"/>
        <w:numPr>
          <w:ilvl w:val="0"/>
          <w:numId w:val="6"/>
        </w:numPr>
        <w:rPr>
          <w:ins w:id="35" w:author="RATOVO MANASSE" w:date="2020-03-12T16:26:00Z"/>
          <w:i/>
        </w:rPr>
      </w:pPr>
      <w:ins w:id="36" w:author="RATOVO MANASSE" w:date="2020-03-12T16:26:00Z">
        <w:r>
          <w:rPr>
            <w:i/>
          </w:rPr>
          <w:t>Ctrl+Maj+N : Créer un dossier</w:t>
        </w:r>
      </w:ins>
    </w:p>
    <w:p w14:paraId="2E6D591A" w14:textId="77777777" w:rsidR="005B1060" w:rsidRDefault="005B1060" w:rsidP="005B1060">
      <w:pPr>
        <w:pStyle w:val="ListParagraph"/>
        <w:numPr>
          <w:ilvl w:val="0"/>
          <w:numId w:val="6"/>
        </w:numPr>
        <w:rPr>
          <w:ins w:id="37" w:author="RATOVO MANASSE" w:date="2020-03-12T16:26:00Z"/>
          <w:i/>
        </w:rPr>
      </w:pPr>
      <w:ins w:id="38" w:author="RATOVO MANASSE" w:date="2020-03-12T16:26:00Z">
        <w:r>
          <w:rPr>
            <w:i/>
          </w:rPr>
          <w:t>F2 : Renommer un fichier</w:t>
        </w:r>
      </w:ins>
    </w:p>
    <w:p w14:paraId="340007B3" w14:textId="6ABC17CD" w:rsidR="005B1060" w:rsidRDefault="005B1060">
      <w:pPr>
        <w:pStyle w:val="ListParagraph"/>
        <w:numPr>
          <w:ilvl w:val="0"/>
          <w:numId w:val="6"/>
        </w:numPr>
        <w:rPr>
          <w:ins w:id="39" w:author="Gradient A" w:date="2020-03-30T12:48:00Z"/>
          <w:i/>
        </w:rPr>
      </w:pPr>
      <w:ins w:id="40" w:author="RATOVO MANASSE" w:date="2020-03-12T16:27:00Z">
        <w:r>
          <w:rPr>
            <w:i/>
          </w:rPr>
          <w:t>Suppr./Del. : Supprimer un fichier</w:t>
        </w:r>
      </w:ins>
      <w:ins w:id="41" w:author="RATOVO MANASSE" w:date="2020-03-12T16:28:00Z">
        <w:r>
          <w:rPr>
            <w:i/>
          </w:rPr>
          <w:t>)</w:t>
        </w:r>
      </w:ins>
    </w:p>
    <w:p w14:paraId="4CE9F3D4" w14:textId="246556C2" w:rsidR="00D300A7" w:rsidRPr="00D300A7" w:rsidRDefault="00D300A7" w:rsidP="00D300A7">
      <w:pPr>
        <w:rPr>
          <w:ins w:id="42" w:author="RATOVO MANASSE" w:date="2020-03-12T16:26:00Z"/>
          <w:i/>
          <w:sz w:val="40"/>
          <w:szCs w:val="40"/>
          <w:rPrChange w:id="43" w:author="Gradient A" w:date="2020-03-30T12:48:00Z">
            <w:rPr>
              <w:ins w:id="44" w:author="RATOVO MANASSE" w:date="2020-03-12T16:26:00Z"/>
            </w:rPr>
          </w:rPrChange>
        </w:rPr>
        <w:pPrChange w:id="45" w:author="Gradient A" w:date="2020-03-30T12:48:00Z">
          <w:pPr>
            <w:pStyle w:val="ListParagraph"/>
            <w:numPr>
              <w:numId w:val="6"/>
            </w:numPr>
            <w:ind w:left="1776" w:hanging="360"/>
          </w:pPr>
        </w:pPrChange>
      </w:pPr>
      <w:ins w:id="46" w:author="Gradient A" w:date="2020-03-30T12:48:00Z">
        <w:r>
          <w:rPr>
            <w:i/>
            <w:sz w:val="40"/>
            <w:szCs w:val="40"/>
          </w:rPr>
          <w:t>Ce fichier est obsolète.</w:t>
        </w:r>
      </w:ins>
      <w:bookmarkStart w:id="47" w:name="_GoBack"/>
      <w:bookmarkEnd w:id="47"/>
    </w:p>
    <w:p w14:paraId="00341BEC" w14:textId="65878515" w:rsidR="005B1060" w:rsidRPr="005B1060" w:rsidRDefault="005B1060">
      <w:pPr>
        <w:ind w:left="708"/>
        <w:pPrChange w:id="48" w:author="RATOVO MANASSE" w:date="2020-03-12T16:18:00Z">
          <w:pPr>
            <w:pStyle w:val="ListParagraph"/>
            <w:numPr>
              <w:numId w:val="4"/>
            </w:numPr>
            <w:ind w:left="1428" w:hanging="360"/>
          </w:pPr>
        </w:pPrChange>
      </w:pPr>
    </w:p>
    <w:sectPr w:rsidR="005B1060" w:rsidRPr="005B1060" w:rsidSect="00A16588">
      <w:headerReference w:type="default" r:id="rId15"/>
      <w:footerReference w:type="default" r:id="rId16"/>
      <w:pgSz w:w="11906" w:h="16838"/>
      <w:pgMar w:top="1417" w:right="1417" w:bottom="1417" w:left="1417" w:header="708" w:footer="708" w:gutter="0"/>
      <w:cols w:space="708"/>
      <w:titlePg/>
      <w:docGrid w:linePitch="360"/>
      <w:sectPrChange w:id="68" w:author="RATOVO MANASSE" w:date="2020-03-12T16:03:00Z">
        <w:sectPr w:rsidR="005B1060" w:rsidRPr="005B1060" w:rsidSect="00A16588">
          <w:pgMar w:top="1417" w:right="1417" w:bottom="1417" w:left="1417" w:header="708" w:footer="708" w:gutter="0"/>
          <w:titlePg w:val="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07026" w14:textId="77777777" w:rsidR="00AE261B" w:rsidRDefault="00AE261B" w:rsidP="00AE261B">
      <w:pPr>
        <w:spacing w:after="0" w:line="240" w:lineRule="auto"/>
      </w:pPr>
      <w:r>
        <w:separator/>
      </w:r>
    </w:p>
  </w:endnote>
  <w:endnote w:type="continuationSeparator" w:id="0">
    <w:p w14:paraId="2CAE74D0" w14:textId="77777777" w:rsidR="00AE261B" w:rsidRDefault="00AE261B" w:rsidP="00AE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3BCEF" w14:textId="77777777" w:rsidR="00A16588" w:rsidRDefault="00A16588">
    <w:pPr>
      <w:pStyle w:val="Footer"/>
      <w:jc w:val="right"/>
      <w:rPr>
        <w:ins w:id="51" w:author="RATOVO MANASSE" w:date="2020-03-12T16:00:00Z"/>
      </w:rPr>
    </w:pPr>
    <w:ins w:id="52" w:author="RATOVO MANASSE" w:date="2020-03-12T16:01:00Z">
      <w:r>
        <w:t xml:space="preserve">Page </w:t>
      </w:r>
    </w:ins>
    <w:customXmlInsRangeStart w:id="53" w:author="RATOVO MANASSE" w:date="2020-03-12T16:00:00Z"/>
    <w:sdt>
      <w:sdtPr>
        <w:id w:val="2077706527"/>
        <w:docPartObj>
          <w:docPartGallery w:val="Page Numbers (Bottom of Page)"/>
          <w:docPartUnique/>
        </w:docPartObj>
      </w:sdtPr>
      <w:sdtEndPr/>
      <w:sdtContent>
        <w:customXmlInsRangeEnd w:id="53"/>
        <w:ins w:id="54" w:author="RATOVO MANASSE" w:date="2020-03-12T16:00:00Z">
          <w:r>
            <w:fldChar w:fldCharType="begin"/>
          </w:r>
          <w:r>
            <w:instrText>PAGE   \* MERGEFORMAT</w:instrText>
          </w:r>
          <w:r>
            <w:fldChar w:fldCharType="separate"/>
          </w:r>
        </w:ins>
        <w:r w:rsidR="005B1060">
          <w:rPr>
            <w:noProof/>
          </w:rPr>
          <w:t>3</w:t>
        </w:r>
        <w:ins w:id="55" w:author="RATOVO MANASSE" w:date="2020-03-12T16:00:00Z">
          <w:r>
            <w:fldChar w:fldCharType="end"/>
          </w:r>
        </w:ins>
        <w:ins w:id="56" w:author="RATOVO MANASSE" w:date="2020-03-12T16:01:00Z">
          <w:r>
            <w:t xml:space="preserve"> sur </w:t>
          </w:r>
        </w:ins>
        <w:customXmlInsRangeStart w:id="57" w:author="RATOVO MANASSE" w:date="2020-03-12T16:00:00Z"/>
      </w:sdtContent>
    </w:sdt>
    <w:customXmlInsRangeEnd w:id="57"/>
  </w:p>
  <w:p w14:paraId="786405B9" w14:textId="77777777" w:rsidR="00AE261B" w:rsidRPr="00A16588" w:rsidRDefault="00A16588">
    <w:pPr>
      <w:pStyle w:val="Footer"/>
      <w:rPr>
        <w:sz w:val="18"/>
        <w:rPrChange w:id="58" w:author="RATOVO MANASSE" w:date="2020-03-12T16:02:00Z">
          <w:rPr/>
        </w:rPrChange>
      </w:rPr>
    </w:pPr>
    <w:ins w:id="59" w:author="RATOVO MANASSE" w:date="2020-03-12T16:01:00Z">
      <w:r w:rsidRPr="00A16588">
        <w:rPr>
          <w:sz w:val="18"/>
          <w:rPrChange w:id="60" w:author="RATOVO MANASSE" w:date="2020-03-12T16:02:00Z">
            <w:rPr/>
          </w:rPrChange>
        </w:rPr>
        <w:t xml:space="preserve">RATOVO Manassé &amp; GOUDJIL Mathis </w:t>
      </w:r>
    </w:ins>
    <w:ins w:id="61" w:author="RATOVO MANASSE" w:date="2020-03-12T16:02:00Z">
      <w:r w:rsidRPr="00A16588">
        <w:rPr>
          <w:sz w:val="18"/>
          <w:rPrChange w:id="62" w:author="RATOVO MANASSE" w:date="2020-03-12T16:02:00Z">
            <w:rPr/>
          </w:rPrChange>
        </w:rPr>
        <w:t>–</w:t>
      </w:r>
    </w:ins>
    <w:ins w:id="63" w:author="RATOVO MANASSE" w:date="2020-03-12T16:01:00Z">
      <w:r w:rsidRPr="00A16588">
        <w:rPr>
          <w:sz w:val="18"/>
          <w:rPrChange w:id="64" w:author="RATOVO MANASSE" w:date="2020-03-12T16:02:00Z">
            <w:rPr/>
          </w:rPrChange>
        </w:rPr>
        <w:t xml:space="preserve"> 1</w:t>
      </w:r>
    </w:ins>
    <w:ins w:id="65" w:author="RATOVO MANASSE" w:date="2020-03-12T16:02:00Z">
      <w:r w:rsidRPr="00A16588">
        <w:rPr>
          <w:sz w:val="18"/>
          <w:vertAlign w:val="superscript"/>
          <w:rPrChange w:id="66" w:author="RATOVO MANASSE" w:date="2020-03-12T16:02:00Z">
            <w:rPr>
              <w:vertAlign w:val="superscript"/>
            </w:rPr>
          </w:rPrChange>
        </w:rPr>
        <w:t>ère</w:t>
      </w:r>
      <w:r w:rsidRPr="005B1060">
        <w:rPr>
          <w:sz w:val="18"/>
        </w:rPr>
        <w:t>2</w:t>
      </w:r>
      <w:r w:rsidRPr="00A16588">
        <w:rPr>
          <w:sz w:val="18"/>
          <w:rPrChange w:id="67" w:author="RATOVO MANASSE" w:date="2020-03-12T16:02:00Z">
            <w:rPr/>
          </w:rPrChange>
        </w:rPr>
        <w:t xml:space="preserve"> NSI – Établissement Saint-Charles, Athis-Mons </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A927D" w14:textId="77777777" w:rsidR="00AE261B" w:rsidRDefault="00AE261B" w:rsidP="00AE261B">
      <w:pPr>
        <w:spacing w:after="0" w:line="240" w:lineRule="auto"/>
      </w:pPr>
      <w:r>
        <w:separator/>
      </w:r>
    </w:p>
  </w:footnote>
  <w:footnote w:type="continuationSeparator" w:id="0">
    <w:p w14:paraId="0ED6F0D7" w14:textId="77777777" w:rsidR="00AE261B" w:rsidRDefault="00AE261B" w:rsidP="00AE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85293" w14:textId="77777777" w:rsidR="00A16588" w:rsidRDefault="00A16588">
    <w:pPr>
      <w:pStyle w:val="Header"/>
    </w:pPr>
    <w:ins w:id="49" w:author="RATOVO MANASSE" w:date="2020-03-12T16:03:00Z">
      <w:r>
        <w:t>NSI : Systèmes d’exploitation – TP : Les différences entre</w:t>
      </w:r>
    </w:ins>
    <w:ins w:id="50" w:author="RATOVO MANASSE" w:date="2020-03-12T16:04:00Z">
      <w:r>
        <w:t xml:space="preserve"> Windows et Linux</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565A5"/>
    <w:multiLevelType w:val="hybridMultilevel"/>
    <w:tmpl w:val="8CB0C5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4E04E8"/>
    <w:multiLevelType w:val="hybridMultilevel"/>
    <w:tmpl w:val="A692DF90"/>
    <w:lvl w:ilvl="0" w:tplc="04D23D22">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DCA22D6"/>
    <w:multiLevelType w:val="hybridMultilevel"/>
    <w:tmpl w:val="AFDAF3AC"/>
    <w:lvl w:ilvl="0" w:tplc="7D80032A">
      <w:start w:val="1"/>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3E0F15A6"/>
    <w:multiLevelType w:val="hybridMultilevel"/>
    <w:tmpl w:val="75F4AF5A"/>
    <w:lvl w:ilvl="0" w:tplc="140098F4">
      <w:start w:val="4"/>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65F81F7B"/>
    <w:multiLevelType w:val="hybridMultilevel"/>
    <w:tmpl w:val="244028EA"/>
    <w:lvl w:ilvl="0" w:tplc="B792D766">
      <w:start w:val="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79051277"/>
    <w:multiLevelType w:val="hybridMultilevel"/>
    <w:tmpl w:val="C5468B6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TOVO MANASSE">
    <w15:presenceInfo w15:providerId="None" w15:userId="RATOVO MANASSE"/>
  </w15:person>
  <w15:person w15:author="Gradient A">
    <w15:presenceInfo w15:providerId="Windows Live" w15:userId="ce2dbc627b3798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89D"/>
    <w:rsid w:val="00131B07"/>
    <w:rsid w:val="003E6A6F"/>
    <w:rsid w:val="005B1060"/>
    <w:rsid w:val="00777B37"/>
    <w:rsid w:val="00806978"/>
    <w:rsid w:val="0088314A"/>
    <w:rsid w:val="00A16588"/>
    <w:rsid w:val="00AA3D1F"/>
    <w:rsid w:val="00AC789D"/>
    <w:rsid w:val="00AE261B"/>
    <w:rsid w:val="00B205B9"/>
    <w:rsid w:val="00D300A7"/>
    <w:rsid w:val="00D87E71"/>
    <w:rsid w:val="00F01CF6"/>
    <w:rsid w:val="00F851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EFE988B"/>
  <w15:chartTrackingRefBased/>
  <w15:docId w15:val="{2BB3E0EB-B5FE-499B-AFB1-C39BDE61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89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3E6A6F"/>
    <w:pPr>
      <w:keepNext/>
      <w:keepLines/>
      <w:spacing w:before="40" w:after="0"/>
      <w:ind w:left="708"/>
      <w:outlineLvl w:val="1"/>
    </w:pPr>
    <w:rPr>
      <w:rFonts w:asciiTheme="majorHAnsi" w:eastAsiaTheme="majorEastAsia" w:hAnsiTheme="majorHAnsi" w:cstheme="majorBidi"/>
      <w:b/>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78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8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789D"/>
    <w:rPr>
      <w:rFonts w:asciiTheme="majorHAnsi" w:eastAsiaTheme="majorEastAsia" w:hAnsiTheme="majorHAnsi" w:cstheme="majorBidi"/>
      <w:b/>
      <w:sz w:val="32"/>
      <w:szCs w:val="32"/>
      <w:u w:val="single"/>
    </w:rPr>
  </w:style>
  <w:style w:type="character" w:styleId="BookTitle">
    <w:name w:val="Book Title"/>
    <w:basedOn w:val="DefaultParagraphFont"/>
    <w:uiPriority w:val="33"/>
    <w:qFormat/>
    <w:rsid w:val="00AC789D"/>
    <w:rPr>
      <w:b/>
      <w:bCs/>
      <w:i/>
      <w:iCs/>
      <w:spacing w:val="5"/>
    </w:rPr>
  </w:style>
  <w:style w:type="table" w:styleId="TableGrid">
    <w:name w:val="Table Grid"/>
    <w:basedOn w:val="TableNormal"/>
    <w:uiPriority w:val="39"/>
    <w:rsid w:val="00AC7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E6A6F"/>
    <w:rPr>
      <w:rFonts w:asciiTheme="majorHAnsi" w:eastAsiaTheme="majorEastAsia" w:hAnsiTheme="majorHAnsi" w:cstheme="majorBidi"/>
      <w:b/>
      <w:sz w:val="24"/>
      <w:szCs w:val="26"/>
      <w:u w:val="single"/>
    </w:rPr>
  </w:style>
  <w:style w:type="paragraph" w:styleId="ListParagraph">
    <w:name w:val="List Paragraph"/>
    <w:basedOn w:val="Normal"/>
    <w:uiPriority w:val="34"/>
    <w:qFormat/>
    <w:rsid w:val="003E6A6F"/>
    <w:pPr>
      <w:ind w:left="720"/>
      <w:contextualSpacing/>
    </w:pPr>
  </w:style>
  <w:style w:type="paragraph" w:styleId="BalloonText">
    <w:name w:val="Balloon Text"/>
    <w:basedOn w:val="Normal"/>
    <w:link w:val="BalloonTextChar"/>
    <w:uiPriority w:val="99"/>
    <w:semiHidden/>
    <w:unhideWhenUsed/>
    <w:rsid w:val="00883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14A"/>
    <w:rPr>
      <w:rFonts w:ascii="Segoe UI" w:hAnsi="Segoe UI" w:cs="Segoe UI"/>
      <w:sz w:val="18"/>
      <w:szCs w:val="18"/>
    </w:rPr>
  </w:style>
  <w:style w:type="paragraph" w:styleId="Header">
    <w:name w:val="header"/>
    <w:basedOn w:val="Normal"/>
    <w:link w:val="HeaderChar"/>
    <w:uiPriority w:val="99"/>
    <w:unhideWhenUsed/>
    <w:rsid w:val="00AE26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61B"/>
  </w:style>
  <w:style w:type="paragraph" w:styleId="Footer">
    <w:name w:val="footer"/>
    <w:basedOn w:val="Normal"/>
    <w:link w:val="FooterChar"/>
    <w:uiPriority w:val="99"/>
    <w:unhideWhenUsed/>
    <w:rsid w:val="00AE26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6E406-4C56-4629-95A9-1B1ACC53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473</Words>
  <Characters>2226</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Groupe Saint-Charles</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RATOVO MANASSE</dc:creator>
  <cp:keywords/>
  <dc:description/>
  <cp:lastModifiedBy>Gradient A</cp:lastModifiedBy>
  <cp:revision>5</cp:revision>
  <dcterms:created xsi:type="dcterms:W3CDTF">2020-03-10T08:39:00Z</dcterms:created>
  <dcterms:modified xsi:type="dcterms:W3CDTF">2020-03-30T11:24:00Z</dcterms:modified>
</cp:coreProperties>
</file>